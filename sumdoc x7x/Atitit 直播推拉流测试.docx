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直播推拉流测试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84" w:beforeAutospacing="0" w:after="144" w:afterAutospacing="0" w:line="1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vlc播放器拉流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5151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51515"/>
          <w:spacing w:val="0"/>
          <w:sz w:val="19"/>
          <w:szCs w:val="19"/>
          <w:shd w:val="clear" w:fill="FFFFFF"/>
        </w:rPr>
        <w:t>在vlc播放器媒体菜单里打开网络串流，网络URL填写 rtmp://127.0.0.1:1935/myapp/test 点击播放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384" w:beforeAutospacing="0" w:after="144" w:afterAutospacing="0" w:line="15" w:lineRule="atLeast"/>
        <w:ind w:left="0" w:right="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  <w:shd w:val="clear" w:fill="FFFFFF"/>
        </w:rPr>
        <w:t>ffmpeg进行推流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192" w:afterAutospacing="0" w:line="360" w:lineRule="atLeast"/>
        <w:rPr>
          <w:color w:val="151515"/>
          <w:sz w:val="19"/>
          <w:szCs w:val="19"/>
        </w:rPr>
      </w:pPr>
      <w:del w:id="0">
        <w:r>
          <w:rPr>
            <w:color w:val="151515"/>
            <w:sz w:val="19"/>
            <w:szCs w:val="19"/>
            <w:shd w:val="clear" w:fill="FFFFFF"/>
          </w:rPr>
          <w:delText>推流命令可以自行百度一下</w:delText>
        </w:r>
      </w:del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>ffmpeg -re -i video.mp4 -f flv rtmp://127.0.0.1:1935/myapp/test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>D:\ffmpegbin\ffmpeg.exe</w:t>
      </w:r>
      <w:r>
        <w:rPr>
          <w:rStyle w:val="9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 xml:space="preserve"> </w:t>
      </w:r>
      <w:r>
        <w:rPr>
          <w:rStyle w:val="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 xml:space="preserve">-re -i </w:t>
      </w:r>
      <w:r>
        <w:rPr>
          <w:rStyle w:val="9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  <w:t>d:/ccc/a</w:t>
      </w:r>
      <w:r>
        <w:rPr>
          <w:rStyle w:val="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 xml:space="preserve">.mp4 -f flv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rtmp://155484.livepush.myqcloud.com/live_appnm1/strm_nm?txSecret=13e0506e53634532d2c2686867d39e4b&amp;txTime=61CE8FBE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9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"rtmp://155484.livepush.myqcloud.com/live_appnm1/strm_nm?txSecret=13e0506e53634532d2c2686867d39e4b&amp;txTime=61CE8FBE"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9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批处理特殊字符参数，使用双引号抱起来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"rtmp://155484.livepush.myqcloud.com/live_appnm1/strm_nm?txSecret=13e0506e53634532d2c2686867d39e4b&amp;txTime=61CE8FBE"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"rtmp://155484.livepush.myqcloud.com/live_appnm1/strm_nm?txSecret=13e0506e53634532d2c2686867d39e4b&amp;txTime=61CE8FBE"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"rtmp://push.sunboyan.cn/live/strn1?txSecret=52cb37b394feb634e0d814618a52858e&amp;txTime=61CE9AB8"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2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9753600" cy="5486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</w:pPr>
      <w:r>
        <w:rPr>
          <w:rStyle w:val="7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Style w:val="7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</w:pPr>
    </w:p>
    <w:p>
      <w:pPr>
        <w:rPr>
          <w:rStyle w:val="7"/>
          <w:rFonts w:hint="default"/>
          <w:b/>
          <w:bCs/>
          <w:color w:val="151515"/>
          <w:sz w:val="19"/>
          <w:szCs w:val="19"/>
          <w:shd w:val="clear" w:fill="FFFFFF"/>
          <w:lang w:val="en-US" w:eastAsia="zh-CN"/>
        </w:rPr>
      </w:pPr>
      <w:r>
        <w:rPr>
          <w:rStyle w:val="7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  <w:t>注意腾讯云测试的时候app和streamid名称要一直推拉六。。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849DC"/>
    <w:rsid w:val="01AA4BCF"/>
    <w:rsid w:val="08643A98"/>
    <w:rsid w:val="10F45708"/>
    <w:rsid w:val="15DD342A"/>
    <w:rsid w:val="35AA7DAA"/>
    <w:rsid w:val="3A5A446C"/>
    <w:rsid w:val="49C476B9"/>
    <w:rsid w:val="6F3849DC"/>
    <w:rsid w:val="749C2E88"/>
    <w:rsid w:val="74F15780"/>
    <w:rsid w:val="7C0B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2021-11-14T05:12:00Z</dcterms:created>
  <dc:creator>ati</dc:creator>
  <cp:lastModifiedBy>ati</cp:lastModifiedBy>
  <dcterms:modified xsi:type="dcterms:W3CDTF">2021-11-15T06:08:41Z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F27398A23235404CBA097F378587C21A</vt:lpwstr>
  </property>
</Properties>
</file>