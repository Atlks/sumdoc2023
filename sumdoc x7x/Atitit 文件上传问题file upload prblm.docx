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文件上传问题file upload prblm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 xml:space="preserve">为什么用php上传mp3文件就获取不到临时文件名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为什么用php上传mp3文件就获取不到临时文件名echo$_FILES['userfile']['tmp_name']；这个语句没有输出东西。上传.doc文件都有。这是什么原因。请高手指点。我都改成的100M在php.ini里...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"https://zhidao.baidu.com/question/javascript:void(0)"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展开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 我来答 </w:t>
      </w:r>
    </w:p>
    <w:p>
      <w:pPr>
        <w:keepNext w:val="0"/>
        <w:keepLines w:val="0"/>
        <w:widowControl/>
        <w:suppressLineNumbers w:val="0"/>
        <w:jc w:val="left"/>
      </w:pPr>
      <w:ins w:id="0">
        <w:r>
          <w:rPr>
            <w:rFonts w:ascii="宋体" w:hAnsi="宋体" w:eastAsia="宋体" w:cs="宋体"/>
            <w:kern w:val="0"/>
            <w:sz w:val="24"/>
            <w:szCs w:val="24"/>
            <w:lang w:val="en-US" w:eastAsia="zh-CN" w:bidi="ar"/>
          </w:rPr>
          <w:t>分享</w:t>
        </w:r>
      </w:ins>
    </w:p>
    <w:p>
      <w:pPr>
        <w:keepNext w:val="0"/>
        <w:keepLines w:val="0"/>
        <w:widowControl/>
        <w:suppressLineNumbers w:val="0"/>
        <w:jc w:val="left"/>
      </w:pPr>
      <w:ins w:id="1">
        <w:r>
          <w:rPr>
            <w:rStyle w:val="6"/>
            <w:rFonts w:ascii="宋体" w:hAnsi="宋体" w:eastAsia="宋体" w:cs="宋体"/>
            <w:kern w:val="0"/>
            <w:sz w:val="24"/>
            <w:szCs w:val="24"/>
            <w:lang w:val="en-US" w:eastAsia="zh-CN" w:bidi="ar"/>
          </w:rPr>
          <w:fldChar w:fldCharType="begin"/>
        </w:r>
      </w:ins>
      <w:ins w:id="2">
        <w:r>
          <w:rPr>
            <w:rStyle w:val="6"/>
            <w:rFonts w:ascii="宋体" w:hAnsi="宋体" w:eastAsia="宋体" w:cs="宋体"/>
            <w:kern w:val="0"/>
            <w:sz w:val="24"/>
            <w:szCs w:val="24"/>
            <w:lang w:val="en-US" w:eastAsia="zh-CN" w:bidi="ar"/>
          </w:rPr>
          <w:instrText xml:space="preserve"> HYPERLINK "https://zhidao.baidu.com/question/javascript:void(0)" </w:instrText>
        </w:r>
      </w:ins>
      <w:ins w:id="3">
        <w:r>
          <w:rPr>
            <w:rStyle w:val="6"/>
            <w:rFonts w:ascii="宋体" w:hAnsi="宋体" w:eastAsia="宋体" w:cs="宋体"/>
            <w:kern w:val="0"/>
            <w:sz w:val="24"/>
            <w:szCs w:val="24"/>
            <w:lang w:val="en-US" w:eastAsia="zh-CN" w:bidi="ar"/>
          </w:rPr>
          <w:fldChar w:fldCharType="separate"/>
        </w:r>
      </w:ins>
      <w:ins w:id="4">
        <w:r>
          <w:rPr>
            <w:rStyle w:val="7"/>
            <w:rFonts w:ascii="宋体" w:hAnsi="宋体" w:eastAsia="宋体" w:cs="宋体"/>
            <w:sz w:val="24"/>
            <w:szCs w:val="24"/>
          </w:rPr>
          <w:t>举报</w:t>
        </w:r>
      </w:ins>
      <w:ins w:id="5">
        <w:r>
          <w:rPr>
            <w:rStyle w:val="6"/>
            <w:rFonts w:ascii="宋体" w:hAnsi="宋体" w:eastAsia="宋体" w:cs="宋体"/>
            <w:kern w:val="0"/>
            <w:sz w:val="24"/>
            <w:szCs w:val="24"/>
            <w:lang w:val="en-US" w:eastAsia="zh-CN" w:bidi="ar"/>
          </w:rPr>
          <w:fldChar w:fldCharType="end"/>
        </w:r>
      </w:ins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1个回答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"https://zhidao.baidu.com/question/433466646975905652.html?entry=qb_hotRecommend" \t "https://zhidao.baidu.com/question/_blank"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#热议# 什么样的人容易遇上渣男？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"https://zhidao.baidu.com/usercenter?uid=48124069236f25705e79e604&amp;role=ugc" \t "https://zhidao.baidu.com/question/_blank"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"https://zhidao.baidu.com/usercenter?uid=48124069236f25705e79e604&amp;role=ugc" \t "https://zhidao.baidu.com/question/_blank"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 xml:space="preserve">laputa7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2009-07-26 · TA获得超过268个赞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关注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php默认的上传文件大小限制是2M，在php.ini里可以修改，你传的MP3文件估计是超过2M了，没有传上去，所以取不到临时文件名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那用echo $_FILES['userfile']['error']；看看文件上传错误消息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bidi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name' </w:t>
      </w:r>
      <w:r>
        <w:rPr>
          <w:i w:val="0"/>
          <w:iCs w:val="0"/>
          <w:caps w:val="0"/>
          <w:color w:val="888A85"/>
          <w:spacing w:val="0"/>
        </w:rPr>
        <w:t>=&gt;</w:t>
      </w:r>
      <w:r>
        <w:rPr>
          <w:i w:val="0"/>
          <w:iCs w:val="0"/>
          <w:caps w:val="0"/>
          <w:color w:val="000000"/>
          <w:spacing w:val="0"/>
        </w:rPr>
        <w:t xml:space="preserve"> string </w:t>
      </w:r>
      <w:r>
        <w:rPr>
          <w:i w:val="0"/>
          <w:iCs w:val="0"/>
          <w:caps w:val="0"/>
          <w:color w:val="CC0000"/>
          <w:spacing w:val="0"/>
        </w:rPr>
        <w:t>'IMG_20200822_164855.jpg'</w:t>
      </w:r>
      <w:r>
        <w:rPr>
          <w:i w:val="0"/>
          <w:iCs w:val="0"/>
          <w:caps w:val="0"/>
          <w:color w:val="000000"/>
          <w:spacing w:val="0"/>
        </w:rPr>
        <w:t xml:space="preserve"> </w:t>
      </w:r>
      <w:r>
        <w:rPr>
          <w:i/>
          <w:iCs/>
          <w:caps w:val="0"/>
          <w:color w:val="000000"/>
          <w:spacing w:val="0"/>
        </w:rPr>
        <w:t>(length=23)</w:t>
      </w:r>
    </w:p>
    <w:p>
      <w:pPr>
        <w:pStyle w:val="3"/>
        <w:keepNext w:val="0"/>
        <w:keepLines w:val="0"/>
        <w:widowControl/>
        <w:suppressLineNumbers w:val="0"/>
        <w:bidi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'type' </w:t>
      </w:r>
      <w:r>
        <w:rPr>
          <w:i w:val="0"/>
          <w:iCs w:val="0"/>
          <w:caps w:val="0"/>
          <w:color w:val="888A85"/>
          <w:spacing w:val="0"/>
        </w:rPr>
        <w:t>=&gt;</w:t>
      </w:r>
      <w:r>
        <w:rPr>
          <w:i w:val="0"/>
          <w:iCs w:val="0"/>
          <w:caps w:val="0"/>
          <w:color w:val="000000"/>
          <w:spacing w:val="0"/>
        </w:rPr>
        <w:t xml:space="preserve"> string </w:t>
      </w:r>
      <w:r>
        <w:rPr>
          <w:i w:val="0"/>
          <w:iCs w:val="0"/>
          <w:caps w:val="0"/>
          <w:color w:val="CC0000"/>
          <w:spacing w:val="0"/>
        </w:rPr>
        <w:t>''</w:t>
      </w:r>
      <w:r>
        <w:rPr>
          <w:i w:val="0"/>
          <w:iCs w:val="0"/>
          <w:caps w:val="0"/>
          <w:color w:val="000000"/>
          <w:spacing w:val="0"/>
        </w:rPr>
        <w:t xml:space="preserve"> </w:t>
      </w:r>
      <w:r>
        <w:rPr>
          <w:i/>
          <w:iCs/>
          <w:caps w:val="0"/>
          <w:color w:val="000000"/>
          <w:spacing w:val="0"/>
        </w:rPr>
        <w:t>(length=0)</w:t>
      </w:r>
    </w:p>
    <w:p>
      <w:pPr>
        <w:pStyle w:val="3"/>
        <w:keepNext w:val="0"/>
        <w:keepLines w:val="0"/>
        <w:widowControl/>
        <w:suppressLineNumbers w:val="0"/>
        <w:bidi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'tmp_name' </w:t>
      </w:r>
      <w:r>
        <w:rPr>
          <w:i w:val="0"/>
          <w:iCs w:val="0"/>
          <w:caps w:val="0"/>
          <w:color w:val="888A85"/>
          <w:spacing w:val="0"/>
        </w:rPr>
        <w:t>=&gt;</w:t>
      </w:r>
      <w:r>
        <w:rPr>
          <w:i w:val="0"/>
          <w:iCs w:val="0"/>
          <w:caps w:val="0"/>
          <w:color w:val="000000"/>
          <w:spacing w:val="0"/>
        </w:rPr>
        <w:t xml:space="preserve"> string </w:t>
      </w:r>
      <w:r>
        <w:rPr>
          <w:i w:val="0"/>
          <w:iCs w:val="0"/>
          <w:caps w:val="0"/>
          <w:color w:val="CC0000"/>
          <w:spacing w:val="0"/>
        </w:rPr>
        <w:t>''</w:t>
      </w:r>
      <w:r>
        <w:rPr>
          <w:i w:val="0"/>
          <w:iCs w:val="0"/>
          <w:caps w:val="0"/>
          <w:color w:val="000000"/>
          <w:spacing w:val="0"/>
        </w:rPr>
        <w:t xml:space="preserve"> </w:t>
      </w:r>
      <w:r>
        <w:rPr>
          <w:i/>
          <w:iCs/>
          <w:caps w:val="0"/>
          <w:color w:val="000000"/>
          <w:spacing w:val="0"/>
        </w:rPr>
        <w:t>(length=0)</w:t>
      </w:r>
    </w:p>
    <w:p>
      <w:pPr>
        <w:pStyle w:val="3"/>
        <w:keepNext w:val="0"/>
        <w:keepLines w:val="0"/>
        <w:widowControl/>
        <w:suppressLineNumbers w:val="0"/>
        <w:bidi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'error' </w:t>
      </w:r>
      <w:r>
        <w:rPr>
          <w:i w:val="0"/>
          <w:iCs w:val="0"/>
          <w:caps w:val="0"/>
          <w:color w:val="888A85"/>
          <w:spacing w:val="0"/>
        </w:rPr>
        <w:t>=&gt;</w:t>
      </w:r>
      <w:r>
        <w:rPr>
          <w:i w:val="0"/>
          <w:iCs w:val="0"/>
          <w:caps w:val="0"/>
          <w:color w:val="000000"/>
          <w:spacing w:val="0"/>
        </w:rPr>
        <w:t xml:space="preserve"> int </w:t>
      </w:r>
      <w:r>
        <w:rPr>
          <w:i w:val="0"/>
          <w:iCs w:val="0"/>
          <w:caps w:val="0"/>
          <w:color w:val="4E9A06"/>
          <w:spacing w:val="0"/>
        </w:rPr>
        <w:t>1</w:t>
      </w:r>
    </w:p>
    <w:p>
      <w:pPr>
        <w:pStyle w:val="3"/>
        <w:keepNext w:val="0"/>
        <w:keepLines w:val="0"/>
        <w:widowControl/>
        <w:suppressLineNumbers w:val="0"/>
        <w:bidi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'size' </w:t>
      </w:r>
      <w:r>
        <w:rPr>
          <w:i w:val="0"/>
          <w:iCs w:val="0"/>
          <w:caps w:val="0"/>
          <w:color w:val="888A85"/>
          <w:spacing w:val="0"/>
        </w:rPr>
        <w:t>=&gt;</w:t>
      </w:r>
      <w:r>
        <w:rPr>
          <w:i w:val="0"/>
          <w:iCs w:val="0"/>
          <w:caps w:val="0"/>
          <w:color w:val="000000"/>
          <w:spacing w:val="0"/>
        </w:rPr>
        <w:t xml:space="preserve"> int </w:t>
      </w:r>
      <w:r>
        <w:rPr>
          <w:i w:val="0"/>
          <w:iCs w:val="0"/>
          <w:caps w:val="0"/>
          <w:color w:val="4E9A06"/>
          <w:spacing w:val="0"/>
        </w:rPr>
        <w:t>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file_uploads = 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upload_tmp_dir ="c:/wamp/tmp"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upload_max_filesize = 20M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; Maximum number of files that can be uploaded via a single request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max_file_uploads = 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41233"/>
    <w:rsid w:val="28994E19"/>
    <w:rsid w:val="52546089"/>
    <w:rsid w:val="56385B74"/>
    <w:rsid w:val="74141233"/>
    <w:rsid w:val="7538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2021-11-17T03:51:00Z</dcterms:created>
  <dc:creator>ati</dc:creator>
  <cp:lastModifiedBy>ati</cp:lastModifiedBy>
  <dcterms:modified xsi:type="dcterms:W3CDTF">2021-11-17T03:53:27Z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940E89E4434544059E388022E4A2A96E</vt:lpwstr>
  </property>
</Properties>
</file>