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直播推拉流测试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vlc播放器</w:t>
      </w:r>
      <w:bookmarkStart w:id="0" w:name="_GoBack"/>
      <w:bookmarkEnd w:id="0"/>
      <w:r>
        <w:rPr>
          <w:rFonts w:hint="eastAsia"/>
        </w:rPr>
        <w:t>拉流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  <w:shd w:val="clear" w:fill="FFFFFF"/>
        </w:rPr>
        <w:t>在vlc播放器媒体菜单里打开网络串流，网络URL填写 rtmp://127.0.0.1:1935/myapp/test 点击播放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ffmpeg进行推流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0" w:beforeAutospacing="0" w:after="192" w:afterAutospacing="0" w:line="360" w:lineRule="atLeast"/>
        <w:rPr>
          <w:color w:val="151515"/>
          <w:sz w:val="19"/>
          <w:szCs w:val="19"/>
        </w:rPr>
      </w:pPr>
      <w:del w:id="0">
        <w:r>
          <w:rPr>
            <w:color w:val="151515"/>
            <w:sz w:val="19"/>
            <w:szCs w:val="19"/>
            <w:shd w:val="clear" w:fill="FFFFFF"/>
          </w:rPr>
          <w:delText>推流命令可以自行百度一下</w:delText>
        </w:r>
      </w:del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  <w:r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ffmpeg -re -i video.mp4 -f flv rtmp://127.0.0.1:1935/myapp/test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D:\ffmpegbin\ffmpeg.exe</w:t>
      </w:r>
      <w:r>
        <w:rPr>
          <w:rStyle w:val="17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 xml:space="preserve"> </w:t>
      </w:r>
      <w:r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-re -i </w:t>
      </w:r>
      <w:r>
        <w:rPr>
          <w:rStyle w:val="17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d:/ccc/a</w:t>
      </w:r>
      <w:r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.mp4 -f flv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rtmp://155484.livepush.myqcloud.com/live_appnm1/strm_nm?txSecret=13e0506e53634532d2c2686867d39e4b&amp;txTime=61CE8FBE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7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7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批处理特殊字符参数，使用双引号抱起来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7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"rtmp://push.sunboyan.cn/live/strn1?txSecret=52cb37b394feb634e0d814618a52858e&amp;txTime=61CE9AB8"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2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97536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5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Style w:val="15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Style w:val="15"/>
          <w:rFonts w:hint="default"/>
          <w:b/>
          <w:bCs/>
          <w:color w:val="151515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>注意腾讯云测试的时候app和streamid名称要一直推拉六。。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38FDC"/>
    <w:multiLevelType w:val="multilevel"/>
    <w:tmpl w:val="77938F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849DC"/>
    <w:rsid w:val="01AA4BCF"/>
    <w:rsid w:val="08643A98"/>
    <w:rsid w:val="10F45708"/>
    <w:rsid w:val="15DD342A"/>
    <w:rsid w:val="35AA7DAA"/>
    <w:rsid w:val="3A5A446C"/>
    <w:rsid w:val="49C476B9"/>
    <w:rsid w:val="6F3849DC"/>
    <w:rsid w:val="7290324B"/>
    <w:rsid w:val="749C2E88"/>
    <w:rsid w:val="74F15780"/>
    <w:rsid w:val="7C0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2021-11-14T05:12:00Z</dcterms:created>
  <dc:creator>ati</dc:creator>
  <cp:lastModifiedBy>ati</cp:lastModifiedBy>
  <dcterms:modified xsi:type="dcterms:W3CDTF">2021-11-15T06:08:58Z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8C8F31F8D5724E7D975CD78036AF3405</vt:lpwstr>
  </property>
</Properties>
</file>